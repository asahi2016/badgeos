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8D8CA" w14:textId="77777777" w:rsidR="00F16271" w:rsidRPr="00F16271" w:rsidRDefault="00F16271" w:rsidP="00F16271">
      <w:pPr>
        <w:widowControl w:val="0"/>
        <w:autoSpaceDE w:val="0"/>
        <w:autoSpaceDN w:val="0"/>
        <w:adjustRightInd w:val="0"/>
        <w:rPr>
          <w:rFonts w:ascii="Verdana" w:hAnsi="Verdana" w:cs="Verdana"/>
          <w:b/>
          <w:bCs/>
          <w:sz w:val="34"/>
          <w:szCs w:val="34"/>
          <w:lang w:eastAsia="ja-JP"/>
        </w:rPr>
      </w:pPr>
      <w:r w:rsidRPr="00F16271">
        <w:rPr>
          <w:rFonts w:ascii="Verdana" w:hAnsi="Verdana" w:cs="Verdana"/>
          <w:b/>
          <w:bCs/>
          <w:sz w:val="34"/>
          <w:szCs w:val="34"/>
          <w:lang w:eastAsia="ja-JP"/>
        </w:rPr>
        <w:t>Researching High Schools</w:t>
      </w:r>
    </w:p>
    <w:p w14:paraId="4521AE26" w14:textId="77777777" w:rsidR="005C204A" w:rsidRDefault="005C204A" w:rsidP="00F16271">
      <w:pPr>
        <w:widowControl w:val="0"/>
        <w:autoSpaceDE w:val="0"/>
        <w:autoSpaceDN w:val="0"/>
        <w:adjustRightInd w:val="0"/>
        <w:rPr>
          <w:rFonts w:ascii="Verdana" w:hAnsi="Verdana" w:cs="Verdana"/>
          <w:b/>
          <w:bCs/>
          <w:color w:val="933037"/>
          <w:lang w:eastAsia="ja-JP"/>
        </w:rPr>
      </w:pPr>
    </w:p>
    <w:p w14:paraId="3822CFCE" w14:textId="77777777" w:rsidR="00F16271" w:rsidRDefault="00F16271" w:rsidP="00F16271">
      <w:pPr>
        <w:widowControl w:val="0"/>
        <w:autoSpaceDE w:val="0"/>
        <w:autoSpaceDN w:val="0"/>
        <w:adjustRightInd w:val="0"/>
        <w:rPr>
          <w:rFonts w:ascii="Verdana" w:hAnsi="Verdana" w:cs="Verdana"/>
          <w:b/>
          <w:bCs/>
          <w:color w:val="933037"/>
          <w:lang w:eastAsia="ja-JP"/>
        </w:rPr>
      </w:pPr>
      <w:r>
        <w:rPr>
          <w:rFonts w:ascii="Verdana" w:hAnsi="Verdana" w:cs="Verdana"/>
          <w:b/>
          <w:bCs/>
          <w:color w:val="933037"/>
          <w:lang w:eastAsia="ja-JP"/>
        </w:rPr>
        <w:t>Summary</w:t>
      </w:r>
    </w:p>
    <w:p w14:paraId="2A8AF02C" w14:textId="77777777" w:rsidR="00F16271" w:rsidRDefault="00F16271" w:rsidP="00F16271">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xml:space="preserve">In this lesson, students first access their prior knowledge of what colleges are looking for in a Student Profile through a written reflection. Then, students will review recommended courses to take in high school in order to be prepared for college. Using this knowledge, students will research high schools—keeping a focus on high schools that implement a curriculum with the recommended courses—and practice using both </w:t>
      </w:r>
      <w:r>
        <w:rPr>
          <w:rFonts w:ascii="Verdana" w:hAnsi="Verdana" w:cs="Verdana"/>
          <w:b/>
          <w:bCs/>
          <w:color w:val="4B4B4B"/>
          <w:sz w:val="22"/>
          <w:szCs w:val="22"/>
          <w:lang w:eastAsia="ja-JP"/>
        </w:rPr>
        <w:t xml:space="preserve">Research Do’s and Don’ts </w:t>
      </w:r>
      <w:r>
        <w:rPr>
          <w:rFonts w:ascii="Verdana" w:hAnsi="Verdana" w:cs="Verdana"/>
          <w:color w:val="4B4B4B"/>
          <w:sz w:val="22"/>
          <w:szCs w:val="22"/>
          <w:lang w:eastAsia="ja-JP"/>
        </w:rPr>
        <w:t xml:space="preserve">as well as </w:t>
      </w:r>
      <w:r>
        <w:rPr>
          <w:rFonts w:ascii="Verdana" w:hAnsi="Verdana" w:cs="Verdana"/>
          <w:b/>
          <w:bCs/>
          <w:color w:val="4B4B4B"/>
          <w:sz w:val="22"/>
          <w:szCs w:val="22"/>
          <w:lang w:eastAsia="ja-JP"/>
        </w:rPr>
        <w:t xml:space="preserve">Match and Fit </w:t>
      </w:r>
      <w:r>
        <w:rPr>
          <w:rFonts w:ascii="Verdana" w:hAnsi="Verdana" w:cs="Verdana"/>
          <w:color w:val="4B4B4B"/>
          <w:sz w:val="22"/>
          <w:szCs w:val="22"/>
          <w:lang w:eastAsia="ja-JP"/>
        </w:rPr>
        <w:t>guidelines. Finally, students will reflect on their current high school options and identify both the appeal and merits of the school through a homework assignment</w:t>
      </w:r>
      <w:r>
        <w:rPr>
          <w:rFonts w:ascii="Verdana" w:hAnsi="Verdana" w:cs="Verdana"/>
          <w:i/>
          <w:iCs/>
          <w:color w:val="4B4B4B"/>
          <w:sz w:val="22"/>
          <w:szCs w:val="22"/>
          <w:lang w:eastAsia="ja-JP"/>
        </w:rPr>
        <w:t>.</w:t>
      </w:r>
    </w:p>
    <w:p w14:paraId="2F2C95C3" w14:textId="77777777" w:rsidR="00F16271" w:rsidRDefault="00F16271" w:rsidP="00F16271">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Grades</w:t>
      </w:r>
    </w:p>
    <w:p w14:paraId="5C7A2225" w14:textId="77777777" w:rsidR="00F16271" w:rsidRDefault="00F16271" w:rsidP="00F16271">
      <w:pPr>
        <w:widowControl w:val="0"/>
        <w:numPr>
          <w:ilvl w:val="0"/>
          <w:numId w:val="1"/>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7</w:t>
      </w:r>
    </w:p>
    <w:p w14:paraId="547CCA25" w14:textId="77777777" w:rsidR="00F16271" w:rsidRDefault="00F16271" w:rsidP="00F16271">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Content Modules</w:t>
      </w:r>
    </w:p>
    <w:p w14:paraId="5263CC13" w14:textId="77777777" w:rsidR="00F16271" w:rsidRDefault="00F16271" w:rsidP="00F16271">
      <w:pPr>
        <w:widowControl w:val="0"/>
        <w:numPr>
          <w:ilvl w:val="0"/>
          <w:numId w:val="2"/>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High School Awareness and Selection</w:t>
      </w:r>
    </w:p>
    <w:p w14:paraId="5998DE8D" w14:textId="77777777" w:rsidR="00F16271" w:rsidRDefault="00F16271" w:rsidP="00F16271">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Objectives</w:t>
      </w:r>
    </w:p>
    <w:p w14:paraId="589EA568" w14:textId="77777777" w:rsidR="00F16271" w:rsidRDefault="00F16271" w:rsidP="00F16271">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Students will:</w:t>
      </w:r>
    </w:p>
    <w:p w14:paraId="593C6CFB" w14:textId="77777777" w:rsidR="00F16271" w:rsidRDefault="00F16271" w:rsidP="00F16271">
      <w:pPr>
        <w:widowControl w:val="0"/>
        <w:numPr>
          <w:ilvl w:val="0"/>
          <w:numId w:val="3"/>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Articulate and discuss their definition of a “good” school.  </w:t>
      </w:r>
    </w:p>
    <w:p w14:paraId="7E2DD017" w14:textId="77777777" w:rsidR="00F16271" w:rsidRDefault="00F16271" w:rsidP="00F16271">
      <w:pPr>
        <w:widowControl w:val="0"/>
        <w:numPr>
          <w:ilvl w:val="0"/>
          <w:numId w:val="3"/>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Discuss recommended high school courses to prepare for college.  </w:t>
      </w:r>
    </w:p>
    <w:p w14:paraId="3E950CAC" w14:textId="77777777" w:rsidR="00F16271" w:rsidRDefault="00F16271" w:rsidP="00F16271">
      <w:pPr>
        <w:widowControl w:val="0"/>
        <w:numPr>
          <w:ilvl w:val="0"/>
          <w:numId w:val="3"/>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Practice researching high schools based on Match and Fit criteria.  </w:t>
      </w:r>
    </w:p>
    <w:p w14:paraId="7714084F" w14:textId="685DF2C3" w:rsidR="00F16271" w:rsidRDefault="00F16271" w:rsidP="00F16271">
      <w:pPr>
        <w:widowControl w:val="0"/>
        <w:numPr>
          <w:ilvl w:val="0"/>
          <w:numId w:val="3"/>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Analyze and evaluate what they want in a high school</w:t>
      </w:r>
      <w:r w:rsidR="00F13C6B">
        <w:rPr>
          <w:rFonts w:ascii="Verdana" w:hAnsi="Verdana" w:cs="Verdana"/>
          <w:color w:val="4B4B4B"/>
          <w:sz w:val="22"/>
          <w:szCs w:val="22"/>
          <w:lang w:eastAsia="ja-JP"/>
        </w:rPr>
        <w:t>.</w:t>
      </w:r>
    </w:p>
    <w:p w14:paraId="2FEA0180" w14:textId="77777777" w:rsidR="00094878" w:rsidRDefault="00094878" w:rsidP="00F16271">
      <w:pPr>
        <w:widowControl w:val="0"/>
        <w:autoSpaceDE w:val="0"/>
        <w:autoSpaceDN w:val="0"/>
        <w:adjustRightInd w:val="0"/>
        <w:spacing w:after="200"/>
        <w:rPr>
          <w:rFonts w:ascii="Verdana" w:hAnsi="Verdana" w:cs="Verdana"/>
          <w:b/>
          <w:bCs/>
          <w:color w:val="933037"/>
          <w:lang w:eastAsia="ja-JP"/>
        </w:rPr>
      </w:pPr>
    </w:p>
    <w:p w14:paraId="568FB922" w14:textId="77777777" w:rsidR="00F16271" w:rsidRDefault="00F16271" w:rsidP="00F16271">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Length</w:t>
      </w:r>
    </w:p>
    <w:p w14:paraId="62BE1FB2" w14:textId="77777777" w:rsidR="00F16271" w:rsidRDefault="00F16271" w:rsidP="00F16271">
      <w:pPr>
        <w:widowControl w:val="0"/>
        <w:autoSpaceDE w:val="0"/>
        <w:autoSpaceDN w:val="0"/>
        <w:adjustRightInd w:val="0"/>
        <w:rPr>
          <w:rFonts w:ascii="Verdana" w:hAnsi="Verdana" w:cs="Verdana"/>
          <w:b/>
          <w:bCs/>
          <w:color w:val="933037"/>
          <w:lang w:eastAsia="ja-JP"/>
        </w:rPr>
      </w:pPr>
      <w:r>
        <w:rPr>
          <w:rFonts w:ascii="Verdana" w:hAnsi="Verdana" w:cs="Verdana"/>
          <w:color w:val="4B4B4B"/>
          <w:sz w:val="22"/>
          <w:szCs w:val="22"/>
          <w:lang w:eastAsia="ja-JP"/>
        </w:rPr>
        <w:t>1 Session</w:t>
      </w:r>
    </w:p>
    <w:p w14:paraId="32D2E168" w14:textId="77777777" w:rsidR="00F16271" w:rsidRDefault="00F16271" w:rsidP="00F16271">
      <w:pPr>
        <w:widowControl w:val="0"/>
        <w:autoSpaceDE w:val="0"/>
        <w:autoSpaceDN w:val="0"/>
        <w:adjustRightInd w:val="0"/>
        <w:rPr>
          <w:rFonts w:ascii="Verdana" w:hAnsi="Verdana" w:cs="Verdana"/>
          <w:b/>
          <w:bCs/>
          <w:color w:val="933037"/>
          <w:lang w:eastAsia="ja-JP"/>
        </w:rPr>
      </w:pPr>
      <w:r>
        <w:rPr>
          <w:rFonts w:ascii="Verdana" w:hAnsi="Verdana" w:cs="Verdana"/>
          <w:b/>
          <w:bCs/>
          <w:color w:val="933037"/>
          <w:lang w:eastAsia="ja-JP"/>
        </w:rPr>
        <w:t>Additional Resources</w:t>
      </w:r>
    </w:p>
    <w:p w14:paraId="5F1E2247" w14:textId="77777777" w:rsidR="00F16271" w:rsidRDefault="005D2356" w:rsidP="00F16271">
      <w:pPr>
        <w:widowControl w:val="0"/>
        <w:numPr>
          <w:ilvl w:val="0"/>
          <w:numId w:val="4"/>
        </w:numPr>
        <w:tabs>
          <w:tab w:val="left" w:pos="220"/>
          <w:tab w:val="left" w:pos="720"/>
        </w:tabs>
        <w:autoSpaceDE w:val="0"/>
        <w:autoSpaceDN w:val="0"/>
        <w:adjustRightInd w:val="0"/>
        <w:ind w:hanging="720"/>
        <w:rPr>
          <w:rFonts w:ascii="Verdana" w:hAnsi="Verdana" w:cs="Verdana"/>
          <w:color w:val="4B4B4B"/>
          <w:sz w:val="22"/>
          <w:szCs w:val="22"/>
          <w:lang w:eastAsia="ja-JP"/>
        </w:rPr>
      </w:pPr>
      <w:hyperlink r:id="rId6" w:history="1">
        <w:r w:rsidR="00F16271">
          <w:rPr>
            <w:rFonts w:ascii="Verdana" w:hAnsi="Verdana" w:cs="Verdana"/>
            <w:color w:val="256BA3"/>
            <w:sz w:val="22"/>
            <w:szCs w:val="22"/>
            <w:u w:val="single"/>
            <w:lang w:eastAsia="ja-JP"/>
          </w:rPr>
          <w:t xml:space="preserve">Researching High </w:t>
        </w:r>
        <w:proofErr w:type="spellStart"/>
        <w:r w:rsidR="00F16271">
          <w:rPr>
            <w:rFonts w:ascii="Verdana" w:hAnsi="Verdana" w:cs="Verdana"/>
            <w:color w:val="256BA3"/>
            <w:sz w:val="22"/>
            <w:szCs w:val="22"/>
            <w:u w:val="single"/>
            <w:lang w:eastAsia="ja-JP"/>
          </w:rPr>
          <w:t>Schools_Recommended</w:t>
        </w:r>
        <w:proofErr w:type="spellEnd"/>
        <w:r w:rsidR="00F16271">
          <w:rPr>
            <w:rFonts w:ascii="Verdana" w:hAnsi="Verdana" w:cs="Verdana"/>
            <w:color w:val="256BA3"/>
            <w:sz w:val="22"/>
            <w:szCs w:val="22"/>
            <w:u w:val="single"/>
            <w:lang w:eastAsia="ja-JP"/>
          </w:rPr>
          <w:t xml:space="preserve"> HS Courses.pdf</w:t>
        </w:r>
      </w:hyperlink>
    </w:p>
    <w:p w14:paraId="2215F348" w14:textId="77777777" w:rsidR="00F16271" w:rsidRDefault="005D2356" w:rsidP="00F16271">
      <w:pPr>
        <w:widowControl w:val="0"/>
        <w:numPr>
          <w:ilvl w:val="0"/>
          <w:numId w:val="4"/>
        </w:numPr>
        <w:tabs>
          <w:tab w:val="left" w:pos="220"/>
          <w:tab w:val="left" w:pos="720"/>
        </w:tabs>
        <w:autoSpaceDE w:val="0"/>
        <w:autoSpaceDN w:val="0"/>
        <w:adjustRightInd w:val="0"/>
        <w:ind w:hanging="720"/>
        <w:rPr>
          <w:rFonts w:ascii="Verdana" w:hAnsi="Verdana" w:cs="Verdana"/>
          <w:color w:val="4B4B4B"/>
          <w:sz w:val="22"/>
          <w:szCs w:val="22"/>
          <w:lang w:eastAsia="ja-JP"/>
        </w:rPr>
      </w:pPr>
      <w:hyperlink r:id="rId7" w:history="1">
        <w:r w:rsidR="00F16271">
          <w:rPr>
            <w:rFonts w:ascii="Verdana" w:hAnsi="Verdana" w:cs="Verdana"/>
            <w:color w:val="256BA3"/>
            <w:sz w:val="22"/>
            <w:szCs w:val="22"/>
            <w:u w:val="single"/>
            <w:lang w:eastAsia="ja-JP"/>
          </w:rPr>
          <w:t xml:space="preserve">Researching High </w:t>
        </w:r>
        <w:proofErr w:type="spellStart"/>
        <w:r w:rsidR="00F16271">
          <w:rPr>
            <w:rFonts w:ascii="Verdana" w:hAnsi="Verdana" w:cs="Verdana"/>
            <w:color w:val="256BA3"/>
            <w:sz w:val="22"/>
            <w:szCs w:val="22"/>
            <w:u w:val="single"/>
            <w:lang w:eastAsia="ja-JP"/>
          </w:rPr>
          <w:t>Schools_Research</w:t>
        </w:r>
        <w:proofErr w:type="spellEnd"/>
        <w:r w:rsidR="00F16271">
          <w:rPr>
            <w:rFonts w:ascii="Verdana" w:hAnsi="Verdana" w:cs="Verdana"/>
            <w:color w:val="256BA3"/>
            <w:sz w:val="22"/>
            <w:szCs w:val="22"/>
            <w:u w:val="single"/>
            <w:lang w:eastAsia="ja-JP"/>
          </w:rPr>
          <w:t xml:space="preserve"> Dos and Donts.pdf</w:t>
        </w:r>
      </w:hyperlink>
    </w:p>
    <w:p w14:paraId="3F22E3CD" w14:textId="77777777" w:rsidR="00F16271" w:rsidRDefault="005D2356" w:rsidP="00F16271">
      <w:pPr>
        <w:widowControl w:val="0"/>
        <w:numPr>
          <w:ilvl w:val="0"/>
          <w:numId w:val="4"/>
        </w:numPr>
        <w:tabs>
          <w:tab w:val="left" w:pos="220"/>
          <w:tab w:val="left" w:pos="720"/>
        </w:tabs>
        <w:autoSpaceDE w:val="0"/>
        <w:autoSpaceDN w:val="0"/>
        <w:adjustRightInd w:val="0"/>
        <w:ind w:hanging="720"/>
        <w:rPr>
          <w:rFonts w:ascii="Verdana" w:hAnsi="Verdana" w:cs="Verdana"/>
          <w:color w:val="4B4B4B"/>
          <w:sz w:val="22"/>
          <w:szCs w:val="22"/>
          <w:lang w:eastAsia="ja-JP"/>
        </w:rPr>
      </w:pPr>
      <w:hyperlink r:id="rId8" w:history="1">
        <w:r w:rsidR="00F16271">
          <w:rPr>
            <w:rFonts w:ascii="Verdana" w:hAnsi="Verdana" w:cs="Verdana"/>
            <w:color w:val="256BA3"/>
            <w:sz w:val="22"/>
            <w:szCs w:val="22"/>
            <w:u w:val="single"/>
            <w:lang w:eastAsia="ja-JP"/>
          </w:rPr>
          <w:t xml:space="preserve">Researching High </w:t>
        </w:r>
        <w:proofErr w:type="spellStart"/>
        <w:r w:rsidR="00F16271">
          <w:rPr>
            <w:rFonts w:ascii="Verdana" w:hAnsi="Verdana" w:cs="Verdana"/>
            <w:color w:val="256BA3"/>
            <w:sz w:val="22"/>
            <w:szCs w:val="22"/>
            <w:u w:val="single"/>
            <w:lang w:eastAsia="ja-JP"/>
          </w:rPr>
          <w:t>Schools_HS</w:t>
        </w:r>
        <w:proofErr w:type="spellEnd"/>
        <w:r w:rsidR="00F16271">
          <w:rPr>
            <w:rFonts w:ascii="Verdana" w:hAnsi="Verdana" w:cs="Verdana"/>
            <w:color w:val="256BA3"/>
            <w:sz w:val="22"/>
            <w:szCs w:val="22"/>
            <w:u w:val="single"/>
            <w:lang w:eastAsia="ja-JP"/>
          </w:rPr>
          <w:t xml:space="preserve"> Hunt.pdf</w:t>
        </w:r>
      </w:hyperlink>
    </w:p>
    <w:p w14:paraId="388A16BA" w14:textId="77777777" w:rsidR="00F16271" w:rsidRDefault="00F16271" w:rsidP="00F16271">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Related Lessons</w:t>
      </w:r>
    </w:p>
    <w:p w14:paraId="24969C96" w14:textId="77777777" w:rsidR="00F16271" w:rsidRDefault="005D2356" w:rsidP="00F16271">
      <w:pPr>
        <w:widowControl w:val="0"/>
        <w:numPr>
          <w:ilvl w:val="0"/>
          <w:numId w:val="5"/>
        </w:numPr>
        <w:tabs>
          <w:tab w:val="left" w:pos="220"/>
          <w:tab w:val="left" w:pos="720"/>
        </w:tabs>
        <w:autoSpaceDE w:val="0"/>
        <w:autoSpaceDN w:val="0"/>
        <w:adjustRightInd w:val="0"/>
        <w:ind w:hanging="720"/>
        <w:rPr>
          <w:rFonts w:ascii="Verdana" w:hAnsi="Verdana" w:cs="Verdana"/>
          <w:color w:val="4B4B4B"/>
          <w:sz w:val="22"/>
          <w:szCs w:val="22"/>
          <w:lang w:eastAsia="ja-JP"/>
        </w:rPr>
      </w:pPr>
      <w:hyperlink r:id="rId9" w:history="1">
        <w:r w:rsidR="00F16271">
          <w:rPr>
            <w:rFonts w:ascii="Verdana" w:hAnsi="Verdana" w:cs="Verdana"/>
            <w:color w:val="256BA3"/>
            <w:sz w:val="22"/>
            <w:szCs w:val="22"/>
            <w:u w:val="single"/>
            <w:lang w:eastAsia="ja-JP"/>
          </w:rPr>
          <w:t>What is a “Good” High School?</w:t>
        </w:r>
      </w:hyperlink>
    </w:p>
    <w:p w14:paraId="4101F71E" w14:textId="77777777" w:rsidR="00F16271" w:rsidRDefault="005D2356" w:rsidP="00F16271">
      <w:pPr>
        <w:widowControl w:val="0"/>
        <w:numPr>
          <w:ilvl w:val="0"/>
          <w:numId w:val="5"/>
        </w:numPr>
        <w:tabs>
          <w:tab w:val="left" w:pos="220"/>
          <w:tab w:val="left" w:pos="720"/>
        </w:tabs>
        <w:autoSpaceDE w:val="0"/>
        <w:autoSpaceDN w:val="0"/>
        <w:adjustRightInd w:val="0"/>
        <w:ind w:hanging="720"/>
        <w:rPr>
          <w:rFonts w:ascii="Verdana" w:hAnsi="Verdana" w:cs="Verdana"/>
          <w:color w:val="4B4B4B"/>
          <w:sz w:val="22"/>
          <w:szCs w:val="22"/>
          <w:lang w:eastAsia="ja-JP"/>
        </w:rPr>
      </w:pPr>
      <w:hyperlink r:id="rId10" w:history="1">
        <w:r w:rsidR="00F16271">
          <w:rPr>
            <w:rFonts w:ascii="Verdana" w:hAnsi="Verdana" w:cs="Verdana"/>
            <w:color w:val="256BA3"/>
            <w:sz w:val="22"/>
            <w:szCs w:val="22"/>
            <w:u w:val="single"/>
            <w:lang w:eastAsia="ja-JP"/>
          </w:rPr>
          <w:t>Understanding High School Options</w:t>
        </w:r>
      </w:hyperlink>
    </w:p>
    <w:p w14:paraId="0371FE76" w14:textId="77777777" w:rsidR="00F16271" w:rsidRPr="005D2356" w:rsidRDefault="005D2356" w:rsidP="00F16271">
      <w:pPr>
        <w:widowControl w:val="0"/>
        <w:numPr>
          <w:ilvl w:val="0"/>
          <w:numId w:val="5"/>
        </w:numPr>
        <w:tabs>
          <w:tab w:val="left" w:pos="220"/>
          <w:tab w:val="left" w:pos="720"/>
        </w:tabs>
        <w:autoSpaceDE w:val="0"/>
        <w:autoSpaceDN w:val="0"/>
        <w:adjustRightInd w:val="0"/>
        <w:ind w:hanging="720"/>
        <w:rPr>
          <w:rFonts w:ascii="Verdana" w:hAnsi="Verdana" w:cs="Verdana"/>
          <w:color w:val="4B4B4B"/>
          <w:sz w:val="22"/>
          <w:szCs w:val="22"/>
          <w:lang w:eastAsia="ja-JP"/>
        </w:rPr>
      </w:pPr>
      <w:hyperlink r:id="rId11" w:history="1">
        <w:r w:rsidR="00F16271">
          <w:rPr>
            <w:rFonts w:ascii="Verdana" w:hAnsi="Verdana" w:cs="Verdana"/>
            <w:color w:val="256BA3"/>
            <w:sz w:val="22"/>
            <w:szCs w:val="22"/>
            <w:u w:val="single"/>
            <w:lang w:eastAsia="ja-JP"/>
          </w:rPr>
          <w:t xml:space="preserve">What is </w:t>
        </w:r>
        <w:proofErr w:type="gramStart"/>
        <w:r w:rsidR="00F16271">
          <w:rPr>
            <w:rFonts w:ascii="Verdana" w:hAnsi="Verdana" w:cs="Verdana"/>
            <w:color w:val="256BA3"/>
            <w:sz w:val="22"/>
            <w:szCs w:val="22"/>
            <w:u w:val="single"/>
            <w:lang w:eastAsia="ja-JP"/>
          </w:rPr>
          <w:t>Fit</w:t>
        </w:r>
        <w:proofErr w:type="gramEnd"/>
        <w:r w:rsidR="00F16271">
          <w:rPr>
            <w:rFonts w:ascii="Verdana" w:hAnsi="Verdana" w:cs="Verdana"/>
            <w:color w:val="256BA3"/>
            <w:sz w:val="22"/>
            <w:szCs w:val="22"/>
            <w:u w:val="single"/>
            <w:lang w:eastAsia="ja-JP"/>
          </w:rPr>
          <w:t>? High School</w:t>
        </w:r>
      </w:hyperlink>
    </w:p>
    <w:p w14:paraId="20F06C5F" w14:textId="77777777" w:rsidR="005D2356" w:rsidRDefault="005D2356" w:rsidP="005D2356">
      <w:pPr>
        <w:widowControl w:val="0"/>
        <w:tabs>
          <w:tab w:val="left" w:pos="220"/>
          <w:tab w:val="left" w:pos="720"/>
        </w:tabs>
        <w:autoSpaceDE w:val="0"/>
        <w:autoSpaceDN w:val="0"/>
        <w:adjustRightInd w:val="0"/>
        <w:ind w:left="720"/>
        <w:rPr>
          <w:rFonts w:ascii="Verdana" w:hAnsi="Verdana" w:cs="Verdana"/>
          <w:color w:val="4B4B4B"/>
          <w:sz w:val="22"/>
          <w:szCs w:val="22"/>
          <w:lang w:eastAsia="ja-JP"/>
        </w:rPr>
      </w:pPr>
      <w:bookmarkStart w:id="0" w:name="_GoBack"/>
      <w:bookmarkEnd w:id="0"/>
    </w:p>
    <w:p w14:paraId="473BB00F" w14:textId="65203DD1" w:rsidR="00F16271" w:rsidRDefault="00F16271" w:rsidP="00F16271">
      <w:pPr>
        <w:widowControl w:val="0"/>
        <w:autoSpaceDE w:val="0"/>
        <w:autoSpaceDN w:val="0"/>
        <w:adjustRightInd w:val="0"/>
        <w:spacing w:after="200"/>
        <w:rPr>
          <w:ins w:id="1" w:author="Laura A Buzzelli" w:date="2014-01-03T14:37:00Z"/>
          <w:rFonts w:ascii="Verdana" w:hAnsi="Verdana" w:cs="Verdana"/>
          <w:b/>
          <w:bCs/>
          <w:color w:val="933037"/>
          <w:lang w:eastAsia="ja-JP"/>
        </w:rPr>
      </w:pPr>
      <w:r>
        <w:rPr>
          <w:rFonts w:ascii="Verdana" w:hAnsi="Verdana" w:cs="Verdana"/>
          <w:b/>
          <w:bCs/>
          <w:color w:val="933037"/>
          <w:lang w:eastAsia="ja-JP"/>
        </w:rPr>
        <w:t>Related E-Learning</w:t>
      </w:r>
      <w:r w:rsidR="005D2356">
        <w:rPr>
          <w:rFonts w:ascii="Verdana" w:hAnsi="Verdana" w:cs="Verdana"/>
          <w:b/>
          <w:bCs/>
          <w:color w:val="933037"/>
          <w:lang w:eastAsia="ja-JP"/>
        </w:rPr>
        <w:t xml:space="preserve">:  What Makes a Good High </w:t>
      </w:r>
      <w:proofErr w:type="gramStart"/>
      <w:r w:rsidR="005D2356">
        <w:rPr>
          <w:rFonts w:ascii="Verdana" w:hAnsi="Verdana" w:cs="Verdana"/>
          <w:b/>
          <w:bCs/>
          <w:color w:val="933037"/>
          <w:lang w:eastAsia="ja-JP"/>
        </w:rPr>
        <w:t>School</w:t>
      </w:r>
      <w:proofErr w:type="gramEnd"/>
    </w:p>
    <w:p w14:paraId="3F0E3358" w14:textId="77777777" w:rsidR="005D2356" w:rsidRPr="005D2356" w:rsidRDefault="005D2356" w:rsidP="00F16271">
      <w:pPr>
        <w:widowControl w:val="0"/>
        <w:autoSpaceDE w:val="0"/>
        <w:autoSpaceDN w:val="0"/>
        <w:adjustRightInd w:val="0"/>
        <w:spacing w:after="200"/>
        <w:rPr>
          <w:rFonts w:ascii="Verdana" w:hAnsi="Verdana" w:cs="Verdana"/>
          <w:b/>
          <w:bCs/>
          <w:color w:val="933037"/>
          <w:lang w:eastAsia="ja-JP"/>
        </w:rPr>
      </w:pPr>
    </w:p>
    <w:p w14:paraId="57DE1C52" w14:textId="2ADB6DC0" w:rsidR="00F16271" w:rsidRDefault="00F16271" w:rsidP="00F16271">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Materials and Resources</w:t>
      </w:r>
    </w:p>
    <w:p w14:paraId="7EF14CB4" w14:textId="77777777" w:rsidR="00F16271" w:rsidRDefault="00F16271" w:rsidP="00F16271">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Offline:</w:t>
      </w:r>
    </w:p>
    <w:p w14:paraId="0A188A35" w14:textId="77777777" w:rsidR="00F16271" w:rsidRDefault="00F16271" w:rsidP="00F16271">
      <w:pPr>
        <w:widowControl w:val="0"/>
        <w:numPr>
          <w:ilvl w:val="0"/>
          <w:numId w:val="6"/>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lastRenderedPageBreak/>
        <w:t>Recommended High School Courses</w:t>
      </w:r>
    </w:p>
    <w:p w14:paraId="6A7ACD9F" w14:textId="77777777" w:rsidR="00F16271" w:rsidRDefault="00F16271" w:rsidP="00F16271">
      <w:pPr>
        <w:widowControl w:val="0"/>
        <w:numPr>
          <w:ilvl w:val="0"/>
          <w:numId w:val="6"/>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Research Do’s and Don’ts</w:t>
      </w:r>
    </w:p>
    <w:p w14:paraId="042F39B6" w14:textId="77777777" w:rsidR="00F16271" w:rsidRDefault="00F16271" w:rsidP="00F16271">
      <w:pPr>
        <w:widowControl w:val="0"/>
        <w:numPr>
          <w:ilvl w:val="0"/>
          <w:numId w:val="6"/>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High School Hunt</w:t>
      </w:r>
    </w:p>
    <w:p w14:paraId="22C5B2A4" w14:textId="77777777" w:rsidR="00F16271" w:rsidRDefault="00F16271" w:rsidP="00F16271">
      <w:pPr>
        <w:widowControl w:val="0"/>
        <w:numPr>
          <w:ilvl w:val="0"/>
          <w:numId w:val="6"/>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6to16 Notebook</w:t>
      </w:r>
    </w:p>
    <w:p w14:paraId="156307E9" w14:textId="77777777" w:rsidR="00F16271" w:rsidRDefault="00F16271" w:rsidP="00F16271">
      <w:pPr>
        <w:widowControl w:val="0"/>
        <w:numPr>
          <w:ilvl w:val="0"/>
          <w:numId w:val="6"/>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Common Application (optional)</w:t>
      </w:r>
    </w:p>
    <w:p w14:paraId="13333051" w14:textId="77777777" w:rsidR="00F16271" w:rsidRDefault="00F16271" w:rsidP="00F16271">
      <w:pPr>
        <w:widowControl w:val="0"/>
        <w:numPr>
          <w:ilvl w:val="0"/>
          <w:numId w:val="6"/>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Local Newspaper (optional)</w:t>
      </w:r>
    </w:p>
    <w:p w14:paraId="2DD14F85" w14:textId="77777777" w:rsidR="00F16271" w:rsidRDefault="00F16271" w:rsidP="00F16271">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 Online:</w:t>
      </w:r>
    </w:p>
    <w:p w14:paraId="51E46EB7" w14:textId="77777777" w:rsidR="00F16271" w:rsidRDefault="00F16271" w:rsidP="00F16271">
      <w:pPr>
        <w:widowControl w:val="0"/>
        <w:numPr>
          <w:ilvl w:val="0"/>
          <w:numId w:val="7"/>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Internet Access </w:t>
      </w:r>
    </w:p>
    <w:p w14:paraId="437854AC" w14:textId="77777777" w:rsidR="00F16271" w:rsidRDefault="00F16271" w:rsidP="00F16271">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Teacher’s Note</w:t>
      </w:r>
      <w:r>
        <w:rPr>
          <w:rFonts w:ascii="Verdana" w:hAnsi="Verdana" w:cs="Verdana"/>
          <w:b/>
          <w:bCs/>
          <w:i/>
          <w:iCs/>
          <w:color w:val="4B4B4B"/>
          <w:sz w:val="22"/>
          <w:szCs w:val="22"/>
          <w:lang w:eastAsia="ja-JP"/>
        </w:rPr>
        <w:t>:</w:t>
      </w:r>
      <w:r>
        <w:rPr>
          <w:rFonts w:ascii="Verdana" w:hAnsi="Verdana" w:cs="Verdana"/>
          <w:i/>
          <w:iCs/>
          <w:color w:val="4B4B4B"/>
          <w:sz w:val="22"/>
          <w:szCs w:val="22"/>
          <w:lang w:eastAsia="ja-JP"/>
        </w:rPr>
        <w:t xml:space="preserve"> Access to a computer lab is ideal for this lesson. </w:t>
      </w:r>
    </w:p>
    <w:p w14:paraId="7A551D6D" w14:textId="77777777" w:rsidR="00F16271" w:rsidRDefault="00F16271" w:rsidP="00F16271">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Higher-Level Thinking Skills</w:t>
      </w:r>
    </w:p>
    <w:p w14:paraId="2E56E1B9" w14:textId="77777777" w:rsidR="00F16271" w:rsidRDefault="00F16271" w:rsidP="00F16271">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Evaluation, Analysis</w:t>
      </w:r>
    </w:p>
    <w:p w14:paraId="561E4B40" w14:textId="77777777" w:rsidR="00F16271" w:rsidRDefault="00F16271" w:rsidP="00F16271">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Vocabulary</w:t>
      </w:r>
    </w:p>
    <w:p w14:paraId="6339B64E" w14:textId="77777777" w:rsidR="00F16271" w:rsidRDefault="00F16271" w:rsidP="00F16271">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Reach school, Transcript, Portfolio</w:t>
      </w:r>
    </w:p>
    <w:p w14:paraId="3813C94B" w14:textId="77777777" w:rsidR="00F16271" w:rsidRDefault="00F16271" w:rsidP="00F16271">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Assessment(s)</w:t>
      </w:r>
    </w:p>
    <w:p w14:paraId="6A1E1EDB" w14:textId="77777777" w:rsidR="00F16271" w:rsidRDefault="00F16271" w:rsidP="00F16271">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xml:space="preserve">Students will write down their definition of what makes a school “good”. Students will also complete a </w:t>
      </w:r>
      <w:r>
        <w:rPr>
          <w:rFonts w:ascii="Verdana" w:hAnsi="Verdana" w:cs="Verdana"/>
          <w:b/>
          <w:bCs/>
          <w:color w:val="4B4B4B"/>
          <w:sz w:val="22"/>
          <w:szCs w:val="22"/>
          <w:lang w:eastAsia="ja-JP"/>
        </w:rPr>
        <w:t>High School Hunt</w:t>
      </w:r>
      <w:r>
        <w:rPr>
          <w:rFonts w:ascii="Verdana" w:hAnsi="Verdana" w:cs="Verdana"/>
          <w:color w:val="4B4B4B"/>
          <w:sz w:val="22"/>
          <w:szCs w:val="22"/>
          <w:lang w:eastAsia="ja-JP"/>
        </w:rPr>
        <w:t xml:space="preserve"> that tests their comprehension of the </w:t>
      </w:r>
      <w:r>
        <w:rPr>
          <w:rFonts w:ascii="Verdana" w:hAnsi="Verdana" w:cs="Verdana"/>
          <w:b/>
          <w:bCs/>
          <w:color w:val="4B4B4B"/>
          <w:sz w:val="22"/>
          <w:szCs w:val="22"/>
          <w:lang w:eastAsia="ja-JP"/>
        </w:rPr>
        <w:t>Research Do’s and Don’ts</w:t>
      </w:r>
      <w:r>
        <w:rPr>
          <w:rFonts w:ascii="Verdana" w:hAnsi="Verdana" w:cs="Verdana"/>
          <w:color w:val="4B4B4B"/>
          <w:sz w:val="22"/>
          <w:szCs w:val="22"/>
          <w:lang w:eastAsia="ja-JP"/>
        </w:rPr>
        <w:t xml:space="preserve"> and that follows Match and Fit guidelines. For homework, students will assess their own high school options and identify both their appeal and their merit. </w:t>
      </w:r>
    </w:p>
    <w:p w14:paraId="2092A4E2" w14:textId="77777777" w:rsidR="00F16271" w:rsidRDefault="00F16271" w:rsidP="00F16271">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Do Now (5 minutes)</w:t>
      </w:r>
    </w:p>
    <w:p w14:paraId="34CC261A" w14:textId="77777777" w:rsidR="00F16271" w:rsidRDefault="00F16271" w:rsidP="00F16271">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1)  Write the following prompt on the board:</w:t>
      </w:r>
    </w:p>
    <w:p w14:paraId="16DE8F89" w14:textId="77777777" w:rsidR="00F16271" w:rsidRDefault="00F16271" w:rsidP="00F16271">
      <w:pPr>
        <w:widowControl w:val="0"/>
        <w:numPr>
          <w:ilvl w:val="0"/>
          <w:numId w:val="8"/>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What criteria do colleges use as they evaluate students for admission?</w:t>
      </w:r>
    </w:p>
    <w:p w14:paraId="7335374F" w14:textId="77777777" w:rsidR="005C204A" w:rsidRDefault="005C204A" w:rsidP="005C204A">
      <w:pPr>
        <w:widowControl w:val="0"/>
        <w:tabs>
          <w:tab w:val="left" w:pos="220"/>
          <w:tab w:val="left" w:pos="720"/>
        </w:tabs>
        <w:autoSpaceDE w:val="0"/>
        <w:autoSpaceDN w:val="0"/>
        <w:adjustRightInd w:val="0"/>
        <w:ind w:left="720"/>
        <w:rPr>
          <w:rFonts w:ascii="Verdana" w:hAnsi="Verdana" w:cs="Verdana"/>
          <w:color w:val="4B4B4B"/>
          <w:sz w:val="22"/>
          <w:szCs w:val="22"/>
          <w:lang w:eastAsia="ja-JP"/>
        </w:rPr>
      </w:pPr>
    </w:p>
    <w:p w14:paraId="5B97C8E9" w14:textId="77777777" w:rsidR="00F16271" w:rsidRDefault="00F16271" w:rsidP="00F16271">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2)  Give students a few minutes to write their responses. Ask a few volunteers to share.</w:t>
      </w:r>
    </w:p>
    <w:p w14:paraId="69036C2F" w14:textId="77777777" w:rsidR="00F16271" w:rsidRDefault="00F16271" w:rsidP="00F16271">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3)  Make sure students understand that colleges, especially selective colleges, look for a range of criteria. They are also looking for students who match and fit well with the college. They want to admit students that are going to succeed at their school. Schools look at the following criteria:</w:t>
      </w:r>
    </w:p>
    <w:p w14:paraId="435A233C" w14:textId="77777777" w:rsidR="00F16271" w:rsidRDefault="00F16271" w:rsidP="00F16271">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b/>
          <w:bCs/>
          <w:color w:val="4B4B4B"/>
          <w:sz w:val="22"/>
          <w:szCs w:val="22"/>
          <w:lang w:eastAsia="ja-JP"/>
        </w:rPr>
        <w:t>Grades:</w:t>
      </w:r>
      <w:r>
        <w:rPr>
          <w:rFonts w:ascii="Verdana" w:hAnsi="Verdana" w:cs="Verdana"/>
          <w:color w:val="4B4B4B"/>
          <w:sz w:val="22"/>
          <w:szCs w:val="22"/>
          <w:lang w:eastAsia="ja-JP"/>
        </w:rPr>
        <w:t xml:space="preserve"> Schools will certainly look at your transcript. Grades show how well you have learned content, but they also say something about your study skills and habits. If you have a low grade one semester and a higher grade the next that shows that you can work hard to improve.  </w:t>
      </w:r>
    </w:p>
    <w:p w14:paraId="74069EAB" w14:textId="77777777" w:rsidR="00F16271" w:rsidRDefault="00F16271" w:rsidP="00F16271">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b/>
          <w:bCs/>
          <w:color w:val="4B4B4B"/>
          <w:sz w:val="22"/>
          <w:szCs w:val="22"/>
          <w:lang w:eastAsia="ja-JP"/>
        </w:rPr>
        <w:t>Test Scores:</w:t>
      </w:r>
      <w:r>
        <w:rPr>
          <w:rFonts w:ascii="Verdana" w:hAnsi="Verdana" w:cs="Verdana"/>
          <w:color w:val="4B4B4B"/>
          <w:sz w:val="22"/>
          <w:szCs w:val="22"/>
          <w:lang w:eastAsia="ja-JP"/>
        </w:rPr>
        <w:t xml:space="preserve"> Standardized tests like the SAT and ACT allow schools to compare your skills and achievement across schools. All students take the same test so they are able to compare apples to apples.  </w:t>
      </w:r>
    </w:p>
    <w:p w14:paraId="3D01F936" w14:textId="4A1F8931" w:rsidR="00F16271" w:rsidRDefault="00F16271" w:rsidP="00F16271">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b/>
          <w:bCs/>
          <w:color w:val="4B4B4B"/>
          <w:sz w:val="22"/>
          <w:szCs w:val="22"/>
          <w:lang w:eastAsia="ja-JP"/>
        </w:rPr>
        <w:t>Extra-curricular Activities:</w:t>
      </w:r>
      <w:r>
        <w:rPr>
          <w:rFonts w:ascii="Verdana" w:hAnsi="Verdana" w:cs="Verdana"/>
          <w:color w:val="4B4B4B"/>
          <w:sz w:val="22"/>
          <w:szCs w:val="22"/>
          <w:lang w:eastAsia="ja-JP"/>
        </w:rPr>
        <w:t xml:space="preserve"> The clubs, sports, and activities that you do </w:t>
      </w:r>
      <w:r>
        <w:rPr>
          <w:rFonts w:ascii="Verdana" w:hAnsi="Verdana" w:cs="Verdana"/>
          <w:color w:val="4B4B4B"/>
          <w:sz w:val="22"/>
          <w:szCs w:val="22"/>
          <w:lang w:eastAsia="ja-JP"/>
        </w:rPr>
        <w:lastRenderedPageBreak/>
        <w:t>outside of class show schools that you are a well-rounded person. They also tell a school that you can work with others,</w:t>
      </w:r>
      <w:r w:rsidR="0049654B">
        <w:rPr>
          <w:rFonts w:ascii="Verdana" w:hAnsi="Verdana" w:cs="Verdana"/>
          <w:color w:val="4B4B4B"/>
          <w:sz w:val="22"/>
          <w:szCs w:val="22"/>
          <w:lang w:eastAsia="ja-JP"/>
        </w:rPr>
        <w:t xml:space="preserve"> </w:t>
      </w:r>
      <w:r>
        <w:rPr>
          <w:rFonts w:ascii="Verdana" w:hAnsi="Verdana" w:cs="Verdana"/>
          <w:color w:val="4B4B4B"/>
          <w:sz w:val="22"/>
          <w:szCs w:val="22"/>
          <w:lang w:eastAsia="ja-JP"/>
        </w:rPr>
        <w:t>manage your time, and</w:t>
      </w:r>
      <w:r w:rsidR="0049654B">
        <w:rPr>
          <w:rFonts w:ascii="Verdana" w:hAnsi="Verdana" w:cs="Verdana"/>
          <w:color w:val="4B4B4B"/>
          <w:sz w:val="22"/>
          <w:szCs w:val="22"/>
          <w:lang w:eastAsia="ja-JP"/>
        </w:rPr>
        <w:t xml:space="preserve"> </w:t>
      </w:r>
      <w:r>
        <w:rPr>
          <w:rFonts w:ascii="Verdana" w:hAnsi="Verdana" w:cs="Verdana"/>
          <w:color w:val="4B4B4B"/>
          <w:sz w:val="22"/>
          <w:szCs w:val="22"/>
          <w:lang w:eastAsia="ja-JP"/>
        </w:rPr>
        <w:t>take on leadership and responsibility.  </w:t>
      </w:r>
    </w:p>
    <w:p w14:paraId="0FC26676" w14:textId="77777777" w:rsidR="00F16271" w:rsidRDefault="00F16271" w:rsidP="00F16271">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b/>
          <w:bCs/>
          <w:color w:val="4B4B4B"/>
          <w:sz w:val="22"/>
          <w:szCs w:val="22"/>
          <w:lang w:eastAsia="ja-JP"/>
        </w:rPr>
        <w:t>Volunteer Work:</w:t>
      </w:r>
      <w:r>
        <w:rPr>
          <w:rFonts w:ascii="Verdana" w:hAnsi="Verdana" w:cs="Verdana"/>
          <w:color w:val="4B4B4B"/>
          <w:sz w:val="22"/>
          <w:szCs w:val="22"/>
          <w:lang w:eastAsia="ja-JP"/>
        </w:rPr>
        <w:t xml:space="preserve"> Similar to extra-curricular activities, volunteering can also show that you are a well-rounded person with useful experience. Volunteering also gives you real-world experience and exposure to a variety of careers.  </w:t>
      </w:r>
    </w:p>
    <w:p w14:paraId="2FE1682D" w14:textId="77777777" w:rsidR="00F16271" w:rsidRDefault="00F16271" w:rsidP="00F16271">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b/>
          <w:bCs/>
          <w:color w:val="4B4B4B"/>
          <w:sz w:val="22"/>
          <w:szCs w:val="22"/>
          <w:lang w:eastAsia="ja-JP"/>
        </w:rPr>
        <w:t xml:space="preserve">Recommendations: </w:t>
      </w:r>
      <w:r>
        <w:rPr>
          <w:rFonts w:ascii="Verdana" w:hAnsi="Verdana" w:cs="Verdana"/>
          <w:color w:val="4B4B4B"/>
          <w:sz w:val="22"/>
          <w:szCs w:val="22"/>
          <w:lang w:eastAsia="ja-JP"/>
        </w:rPr>
        <w:t>Letters of recommendation give the admissions office a different perspective on the kind of person that you are and the quality of work that you can produce. They usually come from a teacher or a professional that have worked closely with you and can speak to your abilities as a student or community leader. Start thinking about who you would want to write your letters and why.  Remember to be polite and give those who are graciously writing a letter on your behalf plenty of time to do so.  </w:t>
      </w:r>
    </w:p>
    <w:p w14:paraId="75665FBC" w14:textId="77777777" w:rsidR="00F16271" w:rsidRDefault="00F16271" w:rsidP="00F16271">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b/>
          <w:bCs/>
          <w:color w:val="4B4B4B"/>
          <w:sz w:val="22"/>
          <w:szCs w:val="22"/>
          <w:lang w:eastAsia="ja-JP"/>
        </w:rPr>
        <w:t>Portfolio:</w:t>
      </w:r>
      <w:r>
        <w:rPr>
          <w:rFonts w:ascii="Verdana" w:hAnsi="Verdana" w:cs="Verdana"/>
          <w:color w:val="4B4B4B"/>
          <w:sz w:val="22"/>
          <w:szCs w:val="22"/>
          <w:lang w:eastAsia="ja-JP"/>
        </w:rPr>
        <w:t xml:space="preserve"> A student portfolio is a collection of your best work over time. This is an opportunity for you to showcase their unique talents and strengths. In addition, if you have competed at a science fair, a poetry competition, or other academic competitions this is also a great place to showcase your work.</w:t>
      </w:r>
    </w:p>
    <w:p w14:paraId="7373A3E2" w14:textId="77777777" w:rsidR="00F16271" w:rsidRDefault="00F16271" w:rsidP="00F16271">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Class Activity (40 minutes)</w:t>
      </w:r>
    </w:p>
    <w:p w14:paraId="36630738" w14:textId="77777777" w:rsidR="00F16271" w:rsidRDefault="00F16271" w:rsidP="00F16271">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val="single" w:color="4B4B4B"/>
          <w:lang w:eastAsia="ja-JP"/>
        </w:rPr>
        <w:t>College Readiness Curriculum</w:t>
      </w:r>
      <w:r>
        <w:rPr>
          <w:rFonts w:ascii="Verdana" w:hAnsi="Verdana" w:cs="Verdana"/>
          <w:color w:val="4B4B4B"/>
          <w:sz w:val="22"/>
          <w:szCs w:val="22"/>
          <w:u w:val="single" w:color="4B4B4B"/>
          <w:lang w:eastAsia="ja-JP"/>
        </w:rPr>
        <w:t>:</w:t>
      </w:r>
    </w:p>
    <w:p w14:paraId="1018BB66" w14:textId="77777777" w:rsidR="00F16271" w:rsidRDefault="00F16271" w:rsidP="00F16271">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1)  Handout copies of the </w:t>
      </w:r>
      <w:r>
        <w:rPr>
          <w:rFonts w:ascii="Verdana" w:hAnsi="Verdana" w:cs="Verdana"/>
          <w:b/>
          <w:bCs/>
          <w:color w:val="4B4B4B"/>
          <w:sz w:val="22"/>
          <w:szCs w:val="22"/>
          <w:u w:color="4B4B4B"/>
          <w:lang w:eastAsia="ja-JP"/>
        </w:rPr>
        <w:t>Recommended High School Courses</w:t>
      </w:r>
      <w:r>
        <w:rPr>
          <w:rFonts w:ascii="Verdana" w:hAnsi="Verdana" w:cs="Verdana"/>
          <w:color w:val="4B4B4B"/>
          <w:sz w:val="22"/>
          <w:szCs w:val="22"/>
          <w:u w:color="4B4B4B"/>
          <w:lang w:eastAsia="ja-JP"/>
        </w:rPr>
        <w:t xml:space="preserve"> and talk through them with your students.</w:t>
      </w:r>
    </w:p>
    <w:p w14:paraId="1FD9F98B" w14:textId="77777777" w:rsidR="00F16271" w:rsidRDefault="00F16271" w:rsidP="00F16271">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2)  Emphasize that some high schools do not require 4 years of English to graduate and most do not require 4 years of math, science or social studies, but most selective schools are looking for 4 years in each of those subjects. </w:t>
      </w:r>
    </w:p>
    <w:p w14:paraId="084719E6" w14:textId="77777777" w:rsidR="00F16271" w:rsidRDefault="00F16271" w:rsidP="00F16271">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val="single" w:color="4B4B4B"/>
          <w:lang w:eastAsia="ja-JP"/>
        </w:rPr>
        <w:t>High School Hunting</w:t>
      </w:r>
      <w:r>
        <w:rPr>
          <w:rFonts w:ascii="Verdana" w:hAnsi="Verdana" w:cs="Verdana"/>
          <w:color w:val="4B4B4B"/>
          <w:sz w:val="22"/>
          <w:szCs w:val="22"/>
          <w:u w:val="single" w:color="4B4B4B"/>
          <w:lang w:eastAsia="ja-JP"/>
        </w:rPr>
        <w:t>:</w:t>
      </w:r>
    </w:p>
    <w:p w14:paraId="2AB93C36" w14:textId="77777777" w:rsidR="00F16271" w:rsidRDefault="00F16271" w:rsidP="00F16271">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1)  Hand students copies of the </w:t>
      </w:r>
      <w:r>
        <w:rPr>
          <w:rFonts w:ascii="Verdana" w:hAnsi="Verdana" w:cs="Verdana"/>
          <w:b/>
          <w:bCs/>
          <w:color w:val="4B4B4B"/>
          <w:sz w:val="22"/>
          <w:szCs w:val="22"/>
          <w:u w:color="4B4B4B"/>
          <w:lang w:eastAsia="ja-JP"/>
        </w:rPr>
        <w:t>Research Do’s and Don’ts</w:t>
      </w:r>
      <w:r>
        <w:rPr>
          <w:rFonts w:ascii="Verdana" w:hAnsi="Verdana" w:cs="Verdana"/>
          <w:color w:val="4B4B4B"/>
          <w:sz w:val="22"/>
          <w:szCs w:val="22"/>
          <w:u w:color="4B4B4B"/>
          <w:lang w:eastAsia="ja-JP"/>
        </w:rPr>
        <w:t xml:space="preserve"> and the </w:t>
      </w:r>
      <w:r>
        <w:rPr>
          <w:rFonts w:ascii="Verdana" w:hAnsi="Verdana" w:cs="Verdana"/>
          <w:b/>
          <w:bCs/>
          <w:color w:val="4B4B4B"/>
          <w:sz w:val="22"/>
          <w:szCs w:val="22"/>
          <w:u w:color="4B4B4B"/>
          <w:lang w:eastAsia="ja-JP"/>
        </w:rPr>
        <w:t xml:space="preserve">High School Hunt </w:t>
      </w:r>
      <w:r>
        <w:rPr>
          <w:rFonts w:ascii="Verdana" w:hAnsi="Verdana" w:cs="Verdana"/>
          <w:color w:val="4B4B4B"/>
          <w:sz w:val="22"/>
          <w:szCs w:val="22"/>
          <w:u w:color="4B4B4B"/>
          <w:lang w:eastAsia="ja-JP"/>
        </w:rPr>
        <w:t xml:space="preserve">handouts. Explain to students that they will be going online to complete the </w:t>
      </w:r>
      <w:r>
        <w:rPr>
          <w:rFonts w:ascii="Verdana" w:hAnsi="Verdana" w:cs="Verdana"/>
          <w:b/>
          <w:bCs/>
          <w:color w:val="4B4B4B"/>
          <w:sz w:val="22"/>
          <w:szCs w:val="22"/>
          <w:u w:color="4B4B4B"/>
          <w:lang w:eastAsia="ja-JP"/>
        </w:rPr>
        <w:t>High School Hunt</w:t>
      </w:r>
      <w:r>
        <w:rPr>
          <w:rFonts w:ascii="Verdana" w:hAnsi="Verdana" w:cs="Verdana"/>
          <w:color w:val="4B4B4B"/>
          <w:sz w:val="22"/>
          <w:szCs w:val="22"/>
          <w:u w:color="4B4B4B"/>
          <w:lang w:eastAsia="ja-JP"/>
        </w:rPr>
        <w:t xml:space="preserve">. Tell students that they should use the </w:t>
      </w:r>
      <w:r>
        <w:rPr>
          <w:rFonts w:ascii="Verdana" w:hAnsi="Verdana" w:cs="Verdana"/>
          <w:b/>
          <w:bCs/>
          <w:color w:val="4B4B4B"/>
          <w:sz w:val="22"/>
          <w:szCs w:val="22"/>
          <w:u w:color="4B4B4B"/>
          <w:lang w:eastAsia="ja-JP"/>
        </w:rPr>
        <w:t xml:space="preserve">Research Do’s and Don’ts </w:t>
      </w:r>
      <w:r>
        <w:rPr>
          <w:rFonts w:ascii="Verdana" w:hAnsi="Verdana" w:cs="Verdana"/>
          <w:color w:val="4B4B4B"/>
          <w:sz w:val="22"/>
          <w:szCs w:val="22"/>
          <w:u w:color="4B4B4B"/>
          <w:lang w:eastAsia="ja-JP"/>
        </w:rPr>
        <w:t xml:space="preserve">and the guiding questions on the </w:t>
      </w:r>
      <w:r>
        <w:rPr>
          <w:rFonts w:ascii="Verdana" w:hAnsi="Verdana" w:cs="Verdana"/>
          <w:b/>
          <w:bCs/>
          <w:color w:val="4B4B4B"/>
          <w:sz w:val="22"/>
          <w:szCs w:val="22"/>
          <w:u w:color="4B4B4B"/>
          <w:lang w:eastAsia="ja-JP"/>
        </w:rPr>
        <w:t>High School</w:t>
      </w:r>
      <w:r>
        <w:rPr>
          <w:rFonts w:ascii="Verdana" w:hAnsi="Verdana" w:cs="Verdana"/>
          <w:color w:val="4B4B4B"/>
          <w:sz w:val="22"/>
          <w:szCs w:val="22"/>
          <w:u w:color="4B4B4B"/>
          <w:lang w:eastAsia="ja-JP"/>
        </w:rPr>
        <w:t xml:space="preserve"> </w:t>
      </w:r>
      <w:r>
        <w:rPr>
          <w:rFonts w:ascii="Verdana" w:hAnsi="Verdana" w:cs="Verdana"/>
          <w:b/>
          <w:bCs/>
          <w:color w:val="4B4B4B"/>
          <w:sz w:val="22"/>
          <w:szCs w:val="22"/>
          <w:u w:color="4B4B4B"/>
          <w:lang w:eastAsia="ja-JP"/>
        </w:rPr>
        <w:t>Hunt</w:t>
      </w:r>
      <w:r>
        <w:rPr>
          <w:rFonts w:ascii="Verdana" w:hAnsi="Verdana" w:cs="Verdana"/>
          <w:color w:val="4B4B4B"/>
          <w:sz w:val="22"/>
          <w:szCs w:val="22"/>
          <w:u w:color="4B4B4B"/>
          <w:lang w:eastAsia="ja-JP"/>
        </w:rPr>
        <w:t xml:space="preserve"> handout to guide them. </w:t>
      </w:r>
    </w:p>
    <w:p w14:paraId="1F47AB2D" w14:textId="77777777" w:rsidR="00F16271" w:rsidRDefault="00F16271" w:rsidP="00F16271">
      <w:pPr>
        <w:widowControl w:val="0"/>
        <w:numPr>
          <w:ilvl w:val="0"/>
          <w:numId w:val="10"/>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Make sure to highlight these two recommended websites to start with: </w:t>
      </w:r>
      <w:r>
        <w:rPr>
          <w:rFonts w:ascii="Verdana" w:hAnsi="Verdana" w:cs="Verdana"/>
          <w:color w:val="4B4B4B"/>
          <w:sz w:val="22"/>
          <w:szCs w:val="22"/>
          <w:u w:val="single" w:color="4B4B4B"/>
          <w:lang w:eastAsia="ja-JP"/>
        </w:rPr>
        <w:t>localschooldirectory.com</w:t>
      </w:r>
      <w:r>
        <w:rPr>
          <w:rFonts w:ascii="Verdana" w:hAnsi="Verdana" w:cs="Verdana"/>
          <w:color w:val="4B4B4B"/>
          <w:sz w:val="22"/>
          <w:szCs w:val="22"/>
          <w:u w:color="4B4B4B"/>
          <w:lang w:eastAsia="ja-JP"/>
        </w:rPr>
        <w:t xml:space="preserve"> or </w:t>
      </w:r>
      <w:r>
        <w:rPr>
          <w:rFonts w:ascii="Verdana" w:hAnsi="Verdana" w:cs="Verdana"/>
          <w:color w:val="4B4B4B"/>
          <w:sz w:val="22"/>
          <w:szCs w:val="22"/>
          <w:u w:val="single" w:color="4B4B4B"/>
          <w:lang w:eastAsia="ja-JP"/>
        </w:rPr>
        <w:t>greatschools.org </w:t>
      </w:r>
    </w:p>
    <w:p w14:paraId="1B7EA2BC" w14:textId="25DBFE65" w:rsidR="00F16271" w:rsidRDefault="00F16271" w:rsidP="00F16271">
      <w:pPr>
        <w:widowControl w:val="0"/>
        <w:numPr>
          <w:ilvl w:val="0"/>
          <w:numId w:val="11"/>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Students should find three different high schools in the area and</w:t>
      </w:r>
      <w:r w:rsidR="0049654B">
        <w:rPr>
          <w:rFonts w:ascii="Verdana" w:hAnsi="Verdana" w:cs="Verdana"/>
          <w:color w:val="4B4B4B"/>
          <w:sz w:val="22"/>
          <w:szCs w:val="22"/>
          <w:u w:color="4B4B4B"/>
          <w:lang w:eastAsia="ja-JP"/>
        </w:rPr>
        <w:t xml:space="preserve"> </w:t>
      </w:r>
      <w:r>
        <w:rPr>
          <w:rFonts w:ascii="Verdana" w:hAnsi="Verdana" w:cs="Verdana"/>
          <w:color w:val="4B4B4B"/>
          <w:sz w:val="22"/>
          <w:szCs w:val="22"/>
          <w:u w:color="4B4B4B"/>
          <w:lang w:eastAsia="ja-JP"/>
        </w:rPr>
        <w:t>complete the questions on the sheet for each school. </w:t>
      </w:r>
    </w:p>
    <w:p w14:paraId="6435C16A" w14:textId="77777777" w:rsidR="005C204A" w:rsidRDefault="005C204A" w:rsidP="005C204A">
      <w:pPr>
        <w:widowControl w:val="0"/>
        <w:tabs>
          <w:tab w:val="left" w:pos="220"/>
          <w:tab w:val="left" w:pos="720"/>
        </w:tabs>
        <w:autoSpaceDE w:val="0"/>
        <w:autoSpaceDN w:val="0"/>
        <w:adjustRightInd w:val="0"/>
        <w:ind w:left="720"/>
        <w:rPr>
          <w:rFonts w:ascii="Verdana" w:hAnsi="Verdana" w:cs="Verdana"/>
          <w:color w:val="4B4B4B"/>
          <w:sz w:val="22"/>
          <w:szCs w:val="22"/>
          <w:u w:color="4B4B4B"/>
          <w:lang w:eastAsia="ja-JP"/>
        </w:rPr>
      </w:pPr>
    </w:p>
    <w:p w14:paraId="7D49E568" w14:textId="77777777" w:rsidR="00F16271" w:rsidRDefault="00F16271" w:rsidP="00F16271">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2)  Give students 20 minutes to go online and practice researching schools. </w:t>
      </w:r>
    </w:p>
    <w:p w14:paraId="16F2C82F" w14:textId="77777777" w:rsidR="00F16271" w:rsidRDefault="00F16271" w:rsidP="00F16271">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color="4B4B4B"/>
          <w:lang w:eastAsia="ja-JP"/>
        </w:rPr>
        <w:t>Teacher’s Note:</w:t>
      </w:r>
      <w:r>
        <w:rPr>
          <w:rFonts w:ascii="Verdana" w:hAnsi="Verdana" w:cs="Verdana"/>
          <w:color w:val="4B4B4B"/>
          <w:sz w:val="22"/>
          <w:szCs w:val="22"/>
          <w:u w:color="4B4B4B"/>
          <w:lang w:eastAsia="ja-JP"/>
        </w:rPr>
        <w:t xml:space="preserve"> I</w:t>
      </w:r>
      <w:r>
        <w:rPr>
          <w:rFonts w:ascii="Verdana" w:hAnsi="Verdana" w:cs="Verdana"/>
          <w:i/>
          <w:iCs/>
          <w:color w:val="4B4B4B"/>
          <w:sz w:val="22"/>
          <w:szCs w:val="22"/>
          <w:u w:color="4B4B4B"/>
          <w:lang w:eastAsia="ja-JP"/>
        </w:rPr>
        <w:t xml:space="preserve">f you have a limited number of computers you can either have students complete the </w:t>
      </w:r>
      <w:r>
        <w:rPr>
          <w:rFonts w:ascii="Verdana" w:hAnsi="Verdana" w:cs="Verdana"/>
          <w:b/>
          <w:bCs/>
          <w:i/>
          <w:iCs/>
          <w:color w:val="4B4B4B"/>
          <w:sz w:val="22"/>
          <w:szCs w:val="22"/>
          <w:u w:color="4B4B4B"/>
          <w:lang w:eastAsia="ja-JP"/>
        </w:rPr>
        <w:t>High School Hunt</w:t>
      </w:r>
      <w:r>
        <w:rPr>
          <w:rFonts w:ascii="Verdana" w:hAnsi="Verdana" w:cs="Verdana"/>
          <w:i/>
          <w:iCs/>
          <w:color w:val="4B4B4B"/>
          <w:sz w:val="22"/>
          <w:szCs w:val="22"/>
          <w:u w:color="4B4B4B"/>
          <w:lang w:eastAsia="ja-JP"/>
        </w:rPr>
        <w:t xml:space="preserve"> activity in pairs or you can do it all together as a class on a projector. If you are doing it together as a </w:t>
      </w:r>
      <w:r>
        <w:rPr>
          <w:rFonts w:ascii="Verdana" w:hAnsi="Verdana" w:cs="Verdana"/>
          <w:i/>
          <w:iCs/>
          <w:color w:val="4B4B4B"/>
          <w:sz w:val="22"/>
          <w:szCs w:val="22"/>
          <w:u w:color="4B4B4B"/>
          <w:lang w:eastAsia="ja-JP"/>
        </w:rPr>
        <w:lastRenderedPageBreak/>
        <w:t xml:space="preserve">class, make sure to still have students complete their own copies of the </w:t>
      </w:r>
      <w:r>
        <w:rPr>
          <w:rFonts w:ascii="Verdana" w:hAnsi="Verdana" w:cs="Verdana"/>
          <w:b/>
          <w:bCs/>
          <w:i/>
          <w:iCs/>
          <w:color w:val="4B4B4B"/>
          <w:sz w:val="22"/>
          <w:szCs w:val="22"/>
          <w:u w:color="4B4B4B"/>
          <w:lang w:eastAsia="ja-JP"/>
        </w:rPr>
        <w:t>High School Hunt</w:t>
      </w:r>
      <w:r>
        <w:rPr>
          <w:rFonts w:ascii="Verdana" w:hAnsi="Verdana" w:cs="Verdana"/>
          <w:i/>
          <w:iCs/>
          <w:color w:val="4B4B4B"/>
          <w:sz w:val="22"/>
          <w:szCs w:val="22"/>
          <w:u w:color="4B4B4B"/>
          <w:lang w:eastAsia="ja-JP"/>
        </w:rPr>
        <w:t>.</w:t>
      </w:r>
      <w:r>
        <w:rPr>
          <w:rFonts w:ascii="Verdana" w:hAnsi="Verdana" w:cs="Verdana"/>
          <w:color w:val="4B4B4B"/>
          <w:sz w:val="22"/>
          <w:szCs w:val="22"/>
          <w:u w:color="4B4B4B"/>
          <w:lang w:eastAsia="ja-JP"/>
        </w:rPr>
        <w:t> </w:t>
      </w:r>
    </w:p>
    <w:p w14:paraId="7AF68139" w14:textId="77777777" w:rsidR="00F16271" w:rsidRDefault="00F16271" w:rsidP="00F16271">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3)  To conclude the session, ask the following questions:</w:t>
      </w:r>
    </w:p>
    <w:p w14:paraId="5DC852DA" w14:textId="77777777" w:rsidR="00F16271" w:rsidRDefault="00F16271" w:rsidP="00F16271">
      <w:pPr>
        <w:widowControl w:val="0"/>
        <w:numPr>
          <w:ilvl w:val="0"/>
          <w:numId w:val="12"/>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Which high school do you think you will attend</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691F6BCE" w14:textId="77777777" w:rsidR="00F16271" w:rsidRDefault="00F16271" w:rsidP="00F16271">
      <w:pPr>
        <w:widowControl w:val="0"/>
        <w:numPr>
          <w:ilvl w:val="0"/>
          <w:numId w:val="12"/>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Why do you like that school</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7577AC47" w14:textId="77777777" w:rsidR="00F16271" w:rsidRDefault="00F16271" w:rsidP="00F16271">
      <w:pPr>
        <w:widowControl w:val="0"/>
        <w:numPr>
          <w:ilvl w:val="0"/>
          <w:numId w:val="12"/>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How will attending that school prepare you for college</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0B1915F5" w14:textId="77777777" w:rsidR="00F16271" w:rsidRDefault="00F16271" w:rsidP="00F16271">
      <w:pPr>
        <w:widowControl w:val="0"/>
        <w:numPr>
          <w:ilvl w:val="0"/>
          <w:numId w:val="12"/>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are the requirements for admission for the school</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5C6C1CB6" w14:textId="03BB2A7C" w:rsidR="00F16271" w:rsidRDefault="00F16271" w:rsidP="00F16271">
      <w:pPr>
        <w:widowControl w:val="0"/>
        <w:numPr>
          <w:ilvl w:val="0"/>
          <w:numId w:val="12"/>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Were there any requirements that we did not list earlier in the lesson</w:t>
      </w:r>
      <w:r w:rsidR="0049654B">
        <w:rPr>
          <w:rFonts w:ascii="Verdana" w:hAnsi="Verdana" w:cs="Verdana"/>
          <w:color w:val="4B4B4B"/>
          <w:sz w:val="22"/>
          <w:szCs w:val="22"/>
          <w:u w:color="4B4B4B"/>
          <w:lang w:eastAsia="ja-JP"/>
        </w:rPr>
        <w:t>?</w:t>
      </w:r>
    </w:p>
    <w:p w14:paraId="3A96619C" w14:textId="77777777" w:rsidR="00F16271" w:rsidRDefault="00F16271" w:rsidP="00F16271">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4)  Ask a few volunteers to share their responses with the class. </w:t>
      </w:r>
    </w:p>
    <w:p w14:paraId="362B824D" w14:textId="77777777" w:rsidR="00F16271" w:rsidRDefault="00F16271" w:rsidP="00F16271">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Homework</w:t>
      </w:r>
    </w:p>
    <w:p w14:paraId="3E329BA4" w14:textId="77777777" w:rsidR="00F16271" w:rsidRDefault="00F16271" w:rsidP="00F16271">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Students will reflect on and write essay responses to the following questions in their </w:t>
      </w:r>
      <w:r>
        <w:rPr>
          <w:rFonts w:ascii="Verdana" w:hAnsi="Verdana" w:cs="Verdana"/>
          <w:b/>
          <w:bCs/>
          <w:color w:val="4B4B4B"/>
          <w:sz w:val="22"/>
          <w:szCs w:val="22"/>
          <w:u w:color="4B4B4B"/>
          <w:lang w:eastAsia="ja-JP"/>
        </w:rPr>
        <w:t>6to16 Notebooks</w:t>
      </w:r>
      <w:r>
        <w:rPr>
          <w:rFonts w:ascii="Verdana" w:hAnsi="Verdana" w:cs="Verdana"/>
          <w:color w:val="4B4B4B"/>
          <w:sz w:val="22"/>
          <w:szCs w:val="22"/>
          <w:u w:color="4B4B4B"/>
          <w:lang w:eastAsia="ja-JP"/>
        </w:rPr>
        <w:t>. Instruct students to write in paragraph form, use complete sentences and use proper grammar. </w:t>
      </w:r>
    </w:p>
    <w:p w14:paraId="3689A9FC" w14:textId="77777777" w:rsidR="00F16271" w:rsidRDefault="00F16271" w:rsidP="00F16271">
      <w:pPr>
        <w:widowControl w:val="0"/>
        <w:numPr>
          <w:ilvl w:val="0"/>
          <w:numId w:val="1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is your definition of a “good” high school</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5A4B065B" w14:textId="77777777" w:rsidR="00F16271" w:rsidRDefault="00F16271" w:rsidP="00F16271">
      <w:pPr>
        <w:widowControl w:val="0"/>
        <w:numPr>
          <w:ilvl w:val="0"/>
          <w:numId w:val="1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are your current high school options</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0B3FBAC9" w14:textId="77777777" w:rsidR="00F16271" w:rsidRDefault="00F16271" w:rsidP="00F16271">
      <w:pPr>
        <w:widowControl w:val="0"/>
        <w:numPr>
          <w:ilvl w:val="0"/>
          <w:numId w:val="1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makes these schools attractive</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26ED6FD0" w14:textId="77777777" w:rsidR="00F16271" w:rsidRDefault="00F16271" w:rsidP="00F16271">
      <w:pPr>
        <w:widowControl w:val="0"/>
        <w:numPr>
          <w:ilvl w:val="0"/>
          <w:numId w:val="1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How will these schools help prepare you for college</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7DE73A47" w14:textId="77777777" w:rsidR="00F16271" w:rsidRDefault="00F16271" w:rsidP="00F16271">
      <w:pPr>
        <w:widowControl w:val="0"/>
        <w:numPr>
          <w:ilvl w:val="0"/>
          <w:numId w:val="1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will you do now to improve your chances of getting into these high schools? </w:t>
      </w:r>
    </w:p>
    <w:p w14:paraId="2AB3AD15" w14:textId="77777777" w:rsidR="00F16271" w:rsidRDefault="00F16271" w:rsidP="00F16271">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Additional Activities</w:t>
      </w:r>
    </w:p>
    <w:p w14:paraId="4A03B8B3" w14:textId="77777777" w:rsidR="00F16271" w:rsidRDefault="00F16271" w:rsidP="00F16271">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color="4B4B4B"/>
          <w:lang w:eastAsia="ja-JP"/>
        </w:rPr>
        <w:t>Lesson Extension</w:t>
      </w:r>
    </w:p>
    <w:p w14:paraId="0BD17C1A" w14:textId="77777777" w:rsidR="00F16271" w:rsidRDefault="00F16271" w:rsidP="00F16271">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val="single" w:color="4B4B4B"/>
          <w:lang w:eastAsia="ja-JP"/>
        </w:rPr>
        <w:t>Local Newspaper</w:t>
      </w:r>
    </w:p>
    <w:p w14:paraId="7E92B973" w14:textId="094C4A49" w:rsidR="00F16271" w:rsidRDefault="00F16271" w:rsidP="00F16271">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High school students are always in the local newspaper. Take a few clippings out of the newspaper that showcase student work or school news and bring them in. Make copies of the newspaper clippings and use them to have a discussion with your students about the reputation of the school and the </w:t>
      </w:r>
      <w:r w:rsidR="0049654B">
        <w:rPr>
          <w:rFonts w:ascii="Verdana" w:hAnsi="Verdana" w:cs="Verdana"/>
          <w:color w:val="4B4B4B"/>
          <w:sz w:val="22"/>
          <w:szCs w:val="22"/>
          <w:u w:color="4B4B4B"/>
          <w:lang w:eastAsia="ja-JP"/>
        </w:rPr>
        <w:t>opportunities</w:t>
      </w:r>
      <w:r>
        <w:rPr>
          <w:rFonts w:ascii="Verdana" w:hAnsi="Verdana" w:cs="Verdana"/>
          <w:color w:val="4B4B4B"/>
          <w:sz w:val="22"/>
          <w:szCs w:val="22"/>
          <w:u w:color="4B4B4B"/>
          <w:lang w:eastAsia="ja-JP"/>
        </w:rPr>
        <w:t xml:space="preserve"> the school is </w:t>
      </w:r>
      <w:r w:rsidR="0049654B">
        <w:rPr>
          <w:rFonts w:ascii="Verdana" w:hAnsi="Verdana" w:cs="Verdana"/>
          <w:color w:val="4B4B4B"/>
          <w:sz w:val="22"/>
          <w:szCs w:val="22"/>
          <w:u w:color="4B4B4B"/>
          <w:lang w:eastAsia="ja-JP"/>
        </w:rPr>
        <w:t>giving</w:t>
      </w:r>
      <w:r>
        <w:rPr>
          <w:rFonts w:ascii="Verdana" w:hAnsi="Verdana" w:cs="Verdana"/>
          <w:color w:val="4B4B4B"/>
          <w:sz w:val="22"/>
          <w:szCs w:val="22"/>
          <w:u w:color="4B4B4B"/>
          <w:lang w:eastAsia="ja-JP"/>
        </w:rPr>
        <w:t xml:space="preserve"> its students. </w:t>
      </w:r>
    </w:p>
    <w:p w14:paraId="5DE15FF8" w14:textId="77777777" w:rsidR="00F16271" w:rsidRDefault="00F16271" w:rsidP="00F16271">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val="single" w:color="4B4B4B"/>
          <w:lang w:eastAsia="ja-JP"/>
        </w:rPr>
        <w:t>Student Alumni Panel</w:t>
      </w:r>
    </w:p>
    <w:p w14:paraId="2A2B9C37" w14:textId="4ACE15F2" w:rsidR="00F16271" w:rsidRDefault="00F16271" w:rsidP="00F16271">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Contact 3 or 4 alumni o</w:t>
      </w:r>
      <w:r w:rsidR="0049654B">
        <w:rPr>
          <w:rFonts w:ascii="Verdana" w:hAnsi="Verdana" w:cs="Verdana"/>
          <w:color w:val="4B4B4B"/>
          <w:sz w:val="22"/>
          <w:szCs w:val="22"/>
          <w:u w:color="4B4B4B"/>
          <w:lang w:eastAsia="ja-JP"/>
        </w:rPr>
        <w:t xml:space="preserve">f students’ current middle/K-8 school </w:t>
      </w:r>
      <w:r w:rsidR="00A77ABD">
        <w:rPr>
          <w:rFonts w:ascii="Verdana" w:hAnsi="Verdana" w:cs="Verdana"/>
          <w:color w:val="4B4B4B"/>
          <w:sz w:val="22"/>
          <w:szCs w:val="22"/>
          <w:u w:color="4B4B4B"/>
          <w:lang w:eastAsia="ja-JP"/>
        </w:rPr>
        <w:t>who</w:t>
      </w:r>
      <w:r>
        <w:rPr>
          <w:rFonts w:ascii="Verdana" w:hAnsi="Verdana" w:cs="Verdana"/>
          <w:color w:val="4B4B4B"/>
          <w:sz w:val="22"/>
          <w:szCs w:val="22"/>
          <w:u w:color="4B4B4B"/>
          <w:lang w:eastAsia="ja-JP"/>
        </w:rPr>
        <w:t xml:space="preserve"> have gone </w:t>
      </w:r>
      <w:r w:rsidR="0049654B">
        <w:rPr>
          <w:rFonts w:ascii="Verdana" w:hAnsi="Verdana" w:cs="Verdana"/>
          <w:color w:val="4B4B4B"/>
          <w:sz w:val="22"/>
          <w:szCs w:val="22"/>
          <w:u w:color="4B4B4B"/>
          <w:lang w:eastAsia="ja-JP"/>
        </w:rPr>
        <w:t xml:space="preserve">on </w:t>
      </w:r>
      <w:r>
        <w:rPr>
          <w:rFonts w:ascii="Verdana" w:hAnsi="Verdana" w:cs="Verdana"/>
          <w:color w:val="4B4B4B"/>
          <w:sz w:val="22"/>
          <w:szCs w:val="22"/>
          <w:u w:color="4B4B4B"/>
          <w:lang w:eastAsia="ja-JP"/>
        </w:rPr>
        <w:t>to different high schools and invite them to come in on a scheduled day and time to sit on an alumni panel. Ask alumni to share their high school experiences with your students especially as they relate to finding a high school that fits and matches with their needs and preferences. Make sure to leave time for students to ask questions. </w:t>
      </w:r>
    </w:p>
    <w:p w14:paraId="6614ABC4" w14:textId="77777777" w:rsidR="00F16271" w:rsidRDefault="00F16271" w:rsidP="00F16271">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val="single" w:color="4B4B4B"/>
          <w:lang w:eastAsia="ja-JP"/>
        </w:rPr>
        <w:t>Common Application</w:t>
      </w:r>
    </w:p>
    <w:p w14:paraId="420E6A7A" w14:textId="77777777" w:rsidR="00FD3E73" w:rsidRDefault="00F16271" w:rsidP="00F16271">
      <w:r>
        <w:rPr>
          <w:rFonts w:ascii="Verdana" w:hAnsi="Verdana" w:cs="Verdana"/>
          <w:color w:val="4B4B4B"/>
          <w:sz w:val="22"/>
          <w:szCs w:val="22"/>
          <w:u w:color="4B4B4B"/>
          <w:lang w:eastAsia="ja-JP"/>
        </w:rPr>
        <w:t xml:space="preserve">Print out copies of the </w:t>
      </w:r>
      <w:r>
        <w:rPr>
          <w:rFonts w:ascii="Verdana" w:hAnsi="Verdana" w:cs="Verdana"/>
          <w:b/>
          <w:bCs/>
          <w:color w:val="4B4B4B"/>
          <w:sz w:val="22"/>
          <w:szCs w:val="22"/>
          <w:u w:color="4B4B4B"/>
          <w:lang w:eastAsia="ja-JP"/>
        </w:rPr>
        <w:t xml:space="preserve">Common Application </w:t>
      </w:r>
      <w:r>
        <w:rPr>
          <w:rFonts w:ascii="Verdana" w:hAnsi="Verdana" w:cs="Verdana"/>
          <w:color w:val="4B4B4B"/>
          <w:sz w:val="22"/>
          <w:szCs w:val="22"/>
          <w:u w:color="4B4B4B"/>
          <w:lang w:eastAsia="ja-JP"/>
        </w:rPr>
        <w:t>and hand them out to your students. Use the application to supplement the discussion on what colleges are looking for. Especially spend time focusing on the Academics and Extra-</w:t>
      </w:r>
      <w:r>
        <w:rPr>
          <w:rFonts w:ascii="Verdana" w:hAnsi="Verdana" w:cs="Verdana"/>
          <w:color w:val="4B4B4B"/>
          <w:sz w:val="22"/>
          <w:szCs w:val="22"/>
          <w:u w:color="4B4B4B"/>
          <w:lang w:eastAsia="ja-JP"/>
        </w:rPr>
        <w:lastRenderedPageBreak/>
        <w:t>Curricular Activities section. Use this as an opportunity to give students a perspective on what colleges are looking for and how what they are doing today will help them get to college in the future. </w:t>
      </w:r>
    </w:p>
    <w:sectPr w:rsidR="00FD3E73" w:rsidSect="00295F1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71"/>
    <w:rsid w:val="00094878"/>
    <w:rsid w:val="00295F1F"/>
    <w:rsid w:val="0049654B"/>
    <w:rsid w:val="005C204A"/>
    <w:rsid w:val="005D2356"/>
    <w:rsid w:val="00672122"/>
    <w:rsid w:val="008E3D31"/>
    <w:rsid w:val="00A77ABD"/>
    <w:rsid w:val="00D21197"/>
    <w:rsid w:val="00E546D0"/>
    <w:rsid w:val="00F13C6B"/>
    <w:rsid w:val="00F16271"/>
    <w:rsid w:val="00FD3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8F68D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C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3C6B"/>
    <w:rPr>
      <w:rFonts w:ascii="Lucida Grande" w:hAnsi="Lucida Grande" w:cs="Lucida Grande"/>
      <w:sz w:val="18"/>
      <w:szCs w:val="18"/>
      <w:lang w:eastAsia="en-US"/>
    </w:rPr>
  </w:style>
  <w:style w:type="character" w:styleId="CommentReference">
    <w:name w:val="annotation reference"/>
    <w:basedOn w:val="DefaultParagraphFont"/>
    <w:uiPriority w:val="99"/>
    <w:semiHidden/>
    <w:unhideWhenUsed/>
    <w:rsid w:val="005D2356"/>
    <w:rPr>
      <w:sz w:val="16"/>
      <w:szCs w:val="16"/>
    </w:rPr>
  </w:style>
  <w:style w:type="paragraph" w:styleId="CommentText">
    <w:name w:val="annotation text"/>
    <w:basedOn w:val="Normal"/>
    <w:link w:val="CommentTextChar"/>
    <w:uiPriority w:val="99"/>
    <w:semiHidden/>
    <w:unhideWhenUsed/>
    <w:rsid w:val="005D2356"/>
    <w:rPr>
      <w:sz w:val="20"/>
      <w:szCs w:val="20"/>
    </w:rPr>
  </w:style>
  <w:style w:type="character" w:customStyle="1" w:styleId="CommentTextChar">
    <w:name w:val="Comment Text Char"/>
    <w:basedOn w:val="DefaultParagraphFont"/>
    <w:link w:val="CommentText"/>
    <w:uiPriority w:val="99"/>
    <w:semiHidden/>
    <w:rsid w:val="005D2356"/>
    <w:rPr>
      <w:lang w:eastAsia="en-US"/>
    </w:rPr>
  </w:style>
  <w:style w:type="paragraph" w:styleId="CommentSubject">
    <w:name w:val="annotation subject"/>
    <w:basedOn w:val="CommentText"/>
    <w:next w:val="CommentText"/>
    <w:link w:val="CommentSubjectChar"/>
    <w:uiPriority w:val="99"/>
    <w:semiHidden/>
    <w:unhideWhenUsed/>
    <w:rsid w:val="005D2356"/>
    <w:rPr>
      <w:b/>
      <w:bCs/>
    </w:rPr>
  </w:style>
  <w:style w:type="character" w:customStyle="1" w:styleId="CommentSubjectChar">
    <w:name w:val="Comment Subject Char"/>
    <w:basedOn w:val="CommentTextChar"/>
    <w:link w:val="CommentSubject"/>
    <w:uiPriority w:val="99"/>
    <w:semiHidden/>
    <w:rsid w:val="005D2356"/>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C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3C6B"/>
    <w:rPr>
      <w:rFonts w:ascii="Lucida Grande" w:hAnsi="Lucida Grande" w:cs="Lucida Grande"/>
      <w:sz w:val="18"/>
      <w:szCs w:val="18"/>
      <w:lang w:eastAsia="en-US"/>
    </w:rPr>
  </w:style>
  <w:style w:type="character" w:styleId="CommentReference">
    <w:name w:val="annotation reference"/>
    <w:basedOn w:val="DefaultParagraphFont"/>
    <w:uiPriority w:val="99"/>
    <w:semiHidden/>
    <w:unhideWhenUsed/>
    <w:rsid w:val="005D2356"/>
    <w:rPr>
      <w:sz w:val="16"/>
      <w:szCs w:val="16"/>
    </w:rPr>
  </w:style>
  <w:style w:type="paragraph" w:styleId="CommentText">
    <w:name w:val="annotation text"/>
    <w:basedOn w:val="Normal"/>
    <w:link w:val="CommentTextChar"/>
    <w:uiPriority w:val="99"/>
    <w:semiHidden/>
    <w:unhideWhenUsed/>
    <w:rsid w:val="005D2356"/>
    <w:rPr>
      <w:sz w:val="20"/>
      <w:szCs w:val="20"/>
    </w:rPr>
  </w:style>
  <w:style w:type="character" w:customStyle="1" w:styleId="CommentTextChar">
    <w:name w:val="Comment Text Char"/>
    <w:basedOn w:val="DefaultParagraphFont"/>
    <w:link w:val="CommentText"/>
    <w:uiPriority w:val="99"/>
    <w:semiHidden/>
    <w:rsid w:val="005D2356"/>
    <w:rPr>
      <w:lang w:eastAsia="en-US"/>
    </w:rPr>
  </w:style>
  <w:style w:type="paragraph" w:styleId="CommentSubject">
    <w:name w:val="annotation subject"/>
    <w:basedOn w:val="CommentText"/>
    <w:next w:val="CommentText"/>
    <w:link w:val="CommentSubjectChar"/>
    <w:uiPriority w:val="99"/>
    <w:semiHidden/>
    <w:unhideWhenUsed/>
    <w:rsid w:val="005D2356"/>
    <w:rPr>
      <w:b/>
      <w:bCs/>
    </w:rPr>
  </w:style>
  <w:style w:type="character" w:customStyle="1" w:styleId="CommentSubjectChar">
    <w:name w:val="Comment Subject Char"/>
    <w:basedOn w:val="CommentTextChar"/>
    <w:link w:val="CommentSubject"/>
    <w:uiPriority w:val="99"/>
    <w:semiHidden/>
    <w:rsid w:val="005D2356"/>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6to16.org/files/attachments/8ecdae3c243a70a58079ef3cdf1d096e.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6to16.org/files/attachments/6e8eb42529d7f5eff5b8b393409a452f.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6to16.org/files/attachments/543eb264a7fb044886a8a1a1cd254b7e.pdf" TargetMode="External"/><Relationship Id="rId11" Type="http://schemas.openxmlformats.org/officeDocument/2006/relationships/hyperlink" Target="https://www.6to16.org/lessons/view/149" TargetMode="External"/><Relationship Id="rId5" Type="http://schemas.openxmlformats.org/officeDocument/2006/relationships/webSettings" Target="webSettings.xml"/><Relationship Id="rId10" Type="http://schemas.openxmlformats.org/officeDocument/2006/relationships/hyperlink" Target="https://www.6to16.org/lessons/view/102" TargetMode="External"/><Relationship Id="rId4" Type="http://schemas.openxmlformats.org/officeDocument/2006/relationships/settings" Target="settings.xml"/><Relationship Id="rId9" Type="http://schemas.openxmlformats.org/officeDocument/2006/relationships/hyperlink" Target="https://www.6to16.org/lessons/view/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1285</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Graham</dc:creator>
  <cp:lastModifiedBy>Laura A Buzzelli</cp:lastModifiedBy>
  <cp:revision>2</cp:revision>
  <dcterms:created xsi:type="dcterms:W3CDTF">2014-01-03T20:39:00Z</dcterms:created>
  <dcterms:modified xsi:type="dcterms:W3CDTF">2014-01-03T20:39:00Z</dcterms:modified>
</cp:coreProperties>
</file>